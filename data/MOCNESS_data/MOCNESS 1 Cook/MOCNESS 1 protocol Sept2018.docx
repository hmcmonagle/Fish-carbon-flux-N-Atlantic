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i w:val="0"/>
          <w:vertAlign w:val="baseline"/>
        </w:rPr>
      </w:pPr>
      <w:r w:rsidDel="00000000" w:rsidR="00000000" w:rsidRPr="00000000">
        <w:rPr>
          <w:b w:val="1"/>
          <w:i w:val="0"/>
          <w:vertAlign w:val="baseline"/>
          <w:rtl w:val="0"/>
        </w:rPr>
        <w:t xml:space="preserve">EXPORTS</w:t>
      </w:r>
      <w:r w:rsidDel="00000000" w:rsidR="00000000" w:rsidRPr="00000000">
        <w:rPr>
          <w:rtl w:val="0"/>
        </w:rPr>
      </w:r>
    </w:p>
    <w:p w:rsidR="00000000" w:rsidDel="00000000" w:rsidP="00000000" w:rsidRDefault="00000000" w:rsidRPr="00000000" w14:paraId="00000002">
      <w:pPr>
        <w:pStyle w:val="Heading2"/>
        <w:pageBreakBefore w:val="0"/>
        <w:rPr>
          <w:vertAlign w:val="baseline"/>
        </w:rPr>
      </w:pPr>
      <w:r w:rsidDel="00000000" w:rsidR="00000000" w:rsidRPr="00000000">
        <w:rPr>
          <w:b w:val="1"/>
          <w:i w:val="1"/>
          <w:vertAlign w:val="baseline"/>
          <w:rtl w:val="0"/>
        </w:rPr>
        <w:t xml:space="preserve">MOCNESS Tows</w:t>
      </w:r>
      <w:r w:rsidDel="00000000" w:rsidR="00000000" w:rsidRPr="00000000">
        <w:rPr>
          <w:rtl w:val="0"/>
        </w:rPr>
      </w:r>
    </w:p>
    <w:p w:rsidR="00000000" w:rsidDel="00000000" w:rsidP="00000000" w:rsidRDefault="00000000" w:rsidRPr="00000000" w14:paraId="00000003">
      <w:pPr>
        <w:pageBreakBefore w:val="0"/>
        <w:ind w:firstLine="720"/>
        <w:rPr>
          <w:vertAlign w:val="baseline"/>
        </w:rPr>
      </w:pPr>
      <w:r w:rsidDel="00000000" w:rsidR="00000000" w:rsidRPr="00000000">
        <w:rPr>
          <w:vertAlign w:val="baseline"/>
          <w:rtl w:val="0"/>
        </w:rPr>
        <w:t xml:space="preserve">MOCNESS – 200</w:t>
      </w:r>
      <w:r w:rsidDel="00000000" w:rsidR="00000000" w:rsidRPr="00000000">
        <w:rPr>
          <w:rFonts w:ascii="Noto Sans Symbols" w:cs="Noto Sans Symbols" w:eastAsia="Noto Sans Symbols" w:hAnsi="Noto Sans Symbols"/>
          <w:vertAlign w:val="baseline"/>
          <w:rtl w:val="0"/>
        </w:rPr>
        <w:t xml:space="preserve">μ</w:t>
      </w:r>
      <w:r w:rsidDel="00000000" w:rsidR="00000000" w:rsidRPr="00000000">
        <w:rPr>
          <w:vertAlign w:val="baseline"/>
          <w:rtl w:val="0"/>
        </w:rPr>
        <w:t xml:space="preserve">m-mesh, 1 m</w:t>
      </w:r>
      <w:r w:rsidDel="00000000" w:rsidR="00000000" w:rsidRPr="00000000">
        <w:rPr>
          <w:vertAlign w:val="superscript"/>
          <w:rtl w:val="0"/>
        </w:rPr>
        <w:t xml:space="preserve">2</w:t>
      </w:r>
      <w:r w:rsidDel="00000000" w:rsidR="00000000" w:rsidRPr="00000000">
        <w:rPr>
          <w:vertAlign w:val="baseline"/>
          <w:rtl w:val="0"/>
        </w:rPr>
        <w:t xml:space="preserve"> nets, 10 nets (9 sampling).</w:t>
      </w:r>
    </w:p>
    <w:p w:rsidR="00000000" w:rsidDel="00000000" w:rsidP="00000000" w:rsidRDefault="00000000" w:rsidRPr="00000000" w14:paraId="00000004">
      <w:pPr>
        <w:pageBreakBefore w:val="0"/>
        <w:ind w:firstLine="720"/>
        <w:rPr>
          <w:vertAlign w:val="baseline"/>
        </w:rPr>
      </w:pPr>
      <w:r w:rsidDel="00000000" w:rsidR="00000000" w:rsidRPr="00000000">
        <w:rPr>
          <w:vertAlign w:val="baseline"/>
          <w:rtl w:val="0"/>
        </w:rPr>
        <w:t xml:space="preserve">Sample between 1000-1600 and 2100-0300.</w:t>
      </w:r>
    </w:p>
    <w:p w:rsidR="00000000" w:rsidDel="00000000" w:rsidP="00000000" w:rsidRDefault="00000000" w:rsidRPr="00000000" w14:paraId="00000005">
      <w:pPr>
        <w:pageBreakBefore w:val="0"/>
        <w:ind w:firstLine="720"/>
        <w:rPr>
          <w:vertAlign w:val="baseline"/>
        </w:rPr>
      </w:pPr>
      <w:r w:rsidDel="00000000" w:rsidR="00000000" w:rsidRPr="00000000">
        <w:rPr>
          <w:vertAlign w:val="baseline"/>
          <w:rtl w:val="0"/>
        </w:rPr>
        <w:t xml:space="preserve">Depths (m): </w:t>
      </w:r>
    </w:p>
    <w:p w:rsidR="00000000" w:rsidDel="00000000" w:rsidP="00000000" w:rsidRDefault="00000000" w:rsidRPr="00000000" w14:paraId="00000006">
      <w:pPr>
        <w:pageBreakBefore w:val="0"/>
        <w:ind w:left="720" w:firstLine="720"/>
        <w:rPr>
          <w:vertAlign w:val="baseline"/>
        </w:rPr>
      </w:pPr>
      <w:r w:rsidDel="00000000" w:rsidR="00000000" w:rsidRPr="00000000">
        <w:rPr>
          <w:vertAlign w:val="baseline"/>
          <w:rtl w:val="0"/>
        </w:rPr>
        <w:t xml:space="preserve">    0-50</w:t>
      </w:r>
    </w:p>
    <w:p w:rsidR="00000000" w:rsidDel="00000000" w:rsidP="00000000" w:rsidRDefault="00000000" w:rsidRPr="00000000" w14:paraId="00000007">
      <w:pPr>
        <w:pageBreakBefore w:val="0"/>
        <w:ind w:left="720" w:firstLine="720"/>
        <w:rPr>
          <w:vertAlign w:val="baseline"/>
        </w:rPr>
      </w:pPr>
      <w:r w:rsidDel="00000000" w:rsidR="00000000" w:rsidRPr="00000000">
        <w:rPr>
          <w:vertAlign w:val="baseline"/>
          <w:rtl w:val="0"/>
        </w:rPr>
        <w:t xml:space="preserve">  50-100</w:t>
      </w:r>
    </w:p>
    <w:p w:rsidR="00000000" w:rsidDel="00000000" w:rsidP="00000000" w:rsidRDefault="00000000" w:rsidRPr="00000000" w14:paraId="00000008">
      <w:pPr>
        <w:pageBreakBefore w:val="0"/>
        <w:ind w:left="720" w:firstLine="720"/>
        <w:rPr>
          <w:vertAlign w:val="baseline"/>
        </w:rPr>
      </w:pPr>
      <w:r w:rsidDel="00000000" w:rsidR="00000000" w:rsidRPr="00000000">
        <w:rPr>
          <w:vertAlign w:val="baseline"/>
          <w:rtl w:val="0"/>
        </w:rPr>
        <w:t xml:space="preserve">100-150</w:t>
      </w:r>
    </w:p>
    <w:p w:rsidR="00000000" w:rsidDel="00000000" w:rsidP="00000000" w:rsidRDefault="00000000" w:rsidRPr="00000000" w14:paraId="00000009">
      <w:pPr>
        <w:pageBreakBefore w:val="0"/>
        <w:ind w:left="720" w:firstLine="720"/>
        <w:rPr>
          <w:vertAlign w:val="baseline"/>
        </w:rPr>
      </w:pPr>
      <w:r w:rsidDel="00000000" w:rsidR="00000000" w:rsidRPr="00000000">
        <w:rPr>
          <w:vertAlign w:val="baseline"/>
          <w:rtl w:val="0"/>
        </w:rPr>
        <w:t xml:space="preserve">150-200</w:t>
      </w:r>
    </w:p>
    <w:p w:rsidR="00000000" w:rsidDel="00000000" w:rsidP="00000000" w:rsidRDefault="00000000" w:rsidRPr="00000000" w14:paraId="0000000A">
      <w:pPr>
        <w:pageBreakBefore w:val="0"/>
        <w:ind w:left="720" w:firstLine="720"/>
        <w:rPr>
          <w:vertAlign w:val="baseline"/>
        </w:rPr>
      </w:pPr>
      <w:r w:rsidDel="00000000" w:rsidR="00000000" w:rsidRPr="00000000">
        <w:rPr>
          <w:vertAlign w:val="baseline"/>
          <w:rtl w:val="0"/>
        </w:rPr>
        <w:t xml:space="preserve">200-300</w:t>
      </w:r>
    </w:p>
    <w:p w:rsidR="00000000" w:rsidDel="00000000" w:rsidP="00000000" w:rsidRDefault="00000000" w:rsidRPr="00000000" w14:paraId="0000000B">
      <w:pPr>
        <w:pageBreakBefore w:val="0"/>
        <w:ind w:left="720" w:firstLine="720"/>
        <w:rPr>
          <w:vertAlign w:val="baseline"/>
        </w:rPr>
      </w:pPr>
      <w:r w:rsidDel="00000000" w:rsidR="00000000" w:rsidRPr="00000000">
        <w:rPr>
          <w:vertAlign w:val="baseline"/>
          <w:rtl w:val="0"/>
        </w:rPr>
        <w:t xml:space="preserve">300-400</w:t>
      </w:r>
    </w:p>
    <w:p w:rsidR="00000000" w:rsidDel="00000000" w:rsidP="00000000" w:rsidRDefault="00000000" w:rsidRPr="00000000" w14:paraId="0000000C">
      <w:pPr>
        <w:pageBreakBefore w:val="0"/>
        <w:ind w:left="720" w:firstLine="720"/>
        <w:rPr>
          <w:vertAlign w:val="baseline"/>
        </w:rPr>
      </w:pPr>
      <w:r w:rsidDel="00000000" w:rsidR="00000000" w:rsidRPr="00000000">
        <w:rPr>
          <w:vertAlign w:val="baseline"/>
          <w:rtl w:val="0"/>
        </w:rPr>
        <w:t xml:space="preserve">400-500</w:t>
      </w:r>
    </w:p>
    <w:p w:rsidR="00000000" w:rsidDel="00000000" w:rsidP="00000000" w:rsidRDefault="00000000" w:rsidRPr="00000000" w14:paraId="0000000D">
      <w:pPr>
        <w:pageBreakBefore w:val="0"/>
        <w:ind w:left="720" w:firstLine="720"/>
        <w:rPr>
          <w:vertAlign w:val="baseline"/>
        </w:rPr>
      </w:pPr>
      <w:r w:rsidDel="00000000" w:rsidR="00000000" w:rsidRPr="00000000">
        <w:rPr>
          <w:vertAlign w:val="baseline"/>
          <w:rtl w:val="0"/>
        </w:rPr>
        <w:t xml:space="preserve">500-750</w:t>
      </w:r>
    </w:p>
    <w:p w:rsidR="00000000" w:rsidDel="00000000" w:rsidP="00000000" w:rsidRDefault="00000000" w:rsidRPr="00000000" w14:paraId="0000000E">
      <w:pPr>
        <w:pageBreakBefore w:val="0"/>
        <w:ind w:left="720" w:firstLine="720"/>
        <w:rPr>
          <w:vertAlign w:val="baseline"/>
        </w:rPr>
      </w:pPr>
      <w:r w:rsidDel="00000000" w:rsidR="00000000" w:rsidRPr="00000000">
        <w:rPr>
          <w:vertAlign w:val="baseline"/>
          <w:rtl w:val="0"/>
        </w:rPr>
        <w:t xml:space="preserve">750-1000 </w:t>
      </w:r>
    </w:p>
    <w:p w:rsidR="00000000" w:rsidDel="00000000" w:rsidP="00000000" w:rsidRDefault="00000000" w:rsidRPr="00000000" w14:paraId="0000000F">
      <w:pPr>
        <w:pStyle w:val="Heading2"/>
        <w:pageBreakBefore w:val="0"/>
        <w:rPr>
          <w:vertAlign w:val="baseline"/>
        </w:rPr>
      </w:pPr>
      <w:r w:rsidDel="00000000" w:rsidR="00000000" w:rsidRPr="00000000">
        <w:rPr>
          <w:b w:val="1"/>
          <w:i w:val="1"/>
          <w:vertAlign w:val="baseline"/>
          <w:rtl w:val="0"/>
        </w:rPr>
        <w:t xml:space="preserve">When tow comes up</w:t>
      </w:r>
      <w:r w:rsidDel="00000000" w:rsidR="00000000" w:rsidRPr="00000000">
        <w:rPr>
          <w:rtl w:val="0"/>
        </w:rPr>
      </w:r>
    </w:p>
    <w:p w:rsidR="00000000" w:rsidDel="00000000" w:rsidP="00000000" w:rsidRDefault="00000000" w:rsidRPr="00000000" w14:paraId="00000010">
      <w:pPr>
        <w:pageBreakBefore w:val="0"/>
        <w:ind w:firstLine="720"/>
        <w:rPr>
          <w:vertAlign w:val="baseline"/>
        </w:rPr>
      </w:pPr>
      <w:r w:rsidDel="00000000" w:rsidR="00000000" w:rsidRPr="00000000">
        <w:rPr>
          <w:vertAlign w:val="baseline"/>
          <w:rtl w:val="0"/>
        </w:rPr>
        <w:t xml:space="preserve">Rinse each net down with seawater so that any animals stuck in the net are dislodged and fall into the cod end. Pour the contents of each cod end into its corresponding white 5-gallon bucket (numbered to match the cod ends). Use a gentle spray of seawater hose to rinse the remaining plankton out of cod end.  Cover with lid and bring to lab.  For one paired day/night tow per Epoch, for the 3 shallowest depths (0-50m, 50-100m, and 100-150m) we will also add carbonated water to the tow to keep animals from clearing their guts.</w:t>
      </w:r>
    </w:p>
    <w:p w:rsidR="00000000" w:rsidDel="00000000" w:rsidP="00000000" w:rsidRDefault="00000000" w:rsidRPr="00000000" w14:paraId="00000011">
      <w:pPr>
        <w:pStyle w:val="Heading2"/>
        <w:pageBreakBefore w:val="0"/>
        <w:rPr>
          <w:vertAlign w:val="baseline"/>
        </w:rPr>
      </w:pPr>
      <w:r w:rsidDel="00000000" w:rsidR="00000000" w:rsidRPr="00000000">
        <w:rPr>
          <w:b w:val="1"/>
          <w:i w:val="1"/>
          <w:vertAlign w:val="baseline"/>
          <w:rtl w:val="0"/>
        </w:rPr>
        <w:t xml:space="preserve">Sample Processing at Sea</w:t>
      </w:r>
      <w:r w:rsidDel="00000000" w:rsidR="00000000" w:rsidRPr="00000000">
        <w:rPr>
          <w:rtl w:val="0"/>
        </w:rPr>
      </w:r>
    </w:p>
    <w:p w:rsidR="00000000" w:rsidDel="00000000" w:rsidP="00000000" w:rsidRDefault="00000000" w:rsidRPr="00000000" w14:paraId="00000012">
      <w:pPr>
        <w:pageBreakBefore w:val="0"/>
        <w:ind w:firstLine="720"/>
        <w:rPr>
          <w:vertAlign w:val="baseline"/>
        </w:rPr>
      </w:pPr>
      <w:ins w:author="Karen Stamieszkin" w:id="0" w:date="2018-09-26T09:02:00Z">
        <w:r w:rsidDel="00000000" w:rsidR="00000000" w:rsidRPr="00000000">
          <w:rPr>
            <w:vertAlign w:val="baseline"/>
            <w:rtl w:val="0"/>
          </w:rPr>
          <w:t xml:space="preserve">When splitting samples for many measurements (i.e. abundance, biomass, gut contents, gut fluorescence, etc.), it will be useful to have containers pre-labeled for each split. </w:t>
        </w:r>
      </w:ins>
      <w:r w:rsidDel="00000000" w:rsidR="00000000" w:rsidRPr="00000000">
        <w:rPr>
          <w:vertAlign w:val="baseline"/>
          <w:rtl w:val="0"/>
        </w:rPr>
        <w:t xml:space="preserve">Pour the contents of the bucket into the plankton splitter.  If there is too much volume for splitter to handle, then try to concentrate the water at the top of bucket onto 200</w:t>
      </w:r>
      <w:r w:rsidDel="00000000" w:rsidR="00000000" w:rsidRPr="00000000">
        <w:rPr>
          <w:rFonts w:ascii="Noto Sans Symbols" w:cs="Noto Sans Symbols" w:eastAsia="Noto Sans Symbols" w:hAnsi="Noto Sans Symbols"/>
          <w:vertAlign w:val="baseline"/>
          <w:rtl w:val="0"/>
        </w:rPr>
        <w:t xml:space="preserve">μ</w:t>
      </w:r>
      <w:r w:rsidDel="00000000" w:rsidR="00000000" w:rsidRPr="00000000">
        <w:rPr>
          <w:vertAlign w:val="baseline"/>
          <w:rtl w:val="0"/>
        </w:rPr>
        <w:t xml:space="preserve">m mesh sieve and rinse any animals caught on sieve into splitter. Use a squirt bottle to remove the remaining plankton out of bucket.  Split the sample in half.  </w:t>
      </w:r>
      <w:ins w:author="Karen Stamieszkin" w:id="1" w:date="2018-09-26T09:03:00Z">
        <w:r w:rsidDel="00000000" w:rsidR="00000000" w:rsidRPr="00000000">
          <w:rPr>
            <w:vertAlign w:val="baseline"/>
            <w:rtl w:val="0"/>
          </w:rPr>
          <w:t xml:space="preserve">Pour split into a labeled container and place in refrigerator until you are ready to process further. </w:t>
        </w:r>
      </w:ins>
      <w:r w:rsidDel="00000000" w:rsidR="00000000" w:rsidRPr="00000000">
        <w:rPr>
          <w:vertAlign w:val="baseline"/>
          <w:rtl w:val="0"/>
        </w:rPr>
        <w:t xml:space="preserve">Note: if there are any big jellies, crustaceans, or fish, take them out and preserve separately. </w:t>
      </w:r>
    </w:p>
    <w:p w:rsidR="00000000" w:rsidDel="00000000" w:rsidP="00000000" w:rsidRDefault="00000000" w:rsidRPr="00000000" w14:paraId="00000013">
      <w:pPr>
        <w:pageBreakBefore w:val="0"/>
        <w:ind w:firstLine="720"/>
        <w:rPr>
          <w:vertAlign w:val="baseline"/>
        </w:rPr>
      </w:pPr>
      <w:r w:rsidDel="00000000" w:rsidR="00000000" w:rsidRPr="00000000">
        <w:rPr>
          <w:b w:val="1"/>
          <w:vertAlign w:val="baseline"/>
          <w:rtl w:val="0"/>
        </w:rPr>
        <w:t xml:space="preserve">Abundance:</w:t>
      </w:r>
      <w:r w:rsidDel="00000000" w:rsidR="00000000" w:rsidRPr="00000000">
        <w:rPr>
          <w:vertAlign w:val="baseline"/>
          <w:rtl w:val="0"/>
        </w:rPr>
        <w:t xml:space="preserve"> First half gets preserved in formaldehyde for taxonomic ID.  You may have to concentrate sample on a 53 µm or 200 µm mesh sieve if there is too much volume to fit in jar.  Use about 10% (by volume) of the buffered formaldehyde to preserve sample.  This will be about 20 mls of 37% buffered formaldehyde that goes into the 250 ml jar.  Try to have the jars pre-labeled as much as possible.  Note in lab book if there are any particularly large</w:t>
      </w:r>
      <w:ins w:author="Karen Stamieszkin" w:id="2" w:date="2018-09-26T09:06:00Z">
        <w:r w:rsidDel="00000000" w:rsidR="00000000" w:rsidRPr="00000000">
          <w:rPr>
            <w:vertAlign w:val="baseline"/>
            <w:rtl w:val="0"/>
          </w:rPr>
          <w:t xml:space="preserve">, abundant</w:t>
        </w:r>
      </w:ins>
      <w:r w:rsidDel="00000000" w:rsidR="00000000" w:rsidRPr="00000000">
        <w:rPr>
          <w:vertAlign w:val="baseline"/>
          <w:rtl w:val="0"/>
        </w:rPr>
        <w:t xml:space="preserve"> or otherwise interesting/unusual critters.  [Use ~29 g borax / ½ gal of 37% formaldehyde (~1.5 g / 100 ml; 1 L = 35.2 oz; 1 gal = 3785.41 ml)].  Occasionally this sample will be split again for </w:t>
      </w:r>
      <w:r w:rsidDel="00000000" w:rsidR="00000000" w:rsidRPr="00000000">
        <w:rPr>
          <w:b w:val="1"/>
          <w:vertAlign w:val="baseline"/>
          <w:rtl w:val="0"/>
        </w:rPr>
        <w:t xml:space="preserve">gut fluorescence</w:t>
      </w:r>
      <w:r w:rsidDel="00000000" w:rsidR="00000000" w:rsidRPr="00000000">
        <w:rPr>
          <w:vertAlign w:val="baseline"/>
          <w:rtl w:val="0"/>
        </w:rPr>
        <w:t xml:space="preserve"> or for </w:t>
      </w:r>
      <w:r w:rsidDel="00000000" w:rsidR="00000000" w:rsidRPr="00000000">
        <w:rPr>
          <w:b w:val="1"/>
          <w:vertAlign w:val="baseline"/>
          <w:rtl w:val="0"/>
        </w:rPr>
        <w:t xml:space="preserve">gut content</w:t>
      </w:r>
      <w:r w:rsidDel="00000000" w:rsidR="00000000" w:rsidRPr="00000000">
        <w:rPr>
          <w:vertAlign w:val="baseline"/>
          <w:rtl w:val="0"/>
        </w:rPr>
        <w:t xml:space="preserve"> analysis (see below). Also, once during cruise we will </w:t>
      </w:r>
      <w:r w:rsidDel="00000000" w:rsidR="00000000" w:rsidRPr="00000000">
        <w:rPr>
          <w:b w:val="1"/>
          <w:vertAlign w:val="baseline"/>
          <w:rtl w:val="0"/>
        </w:rPr>
        <w:t xml:space="preserve">size fractionate and preserve</w:t>
      </w:r>
      <w:r w:rsidDel="00000000" w:rsidR="00000000" w:rsidRPr="00000000">
        <w:rPr>
          <w:vertAlign w:val="baseline"/>
          <w:rtl w:val="0"/>
        </w:rPr>
        <w:t xml:space="preserve"> a whole day night pair.  Each size fraction from each depth will be preserved separately in small vials (day/night x 9 depths x 5 size fractions = 90 samples)</w:t>
      </w:r>
    </w:p>
    <w:p w:rsidR="00000000" w:rsidDel="00000000" w:rsidP="00000000" w:rsidRDefault="00000000" w:rsidRPr="00000000" w14:paraId="00000014">
      <w:pPr>
        <w:pageBreakBefore w:val="0"/>
        <w:ind w:firstLine="720"/>
        <w:rPr>
          <w:vertAlign w:val="baseline"/>
        </w:rPr>
      </w:pPr>
      <w:r w:rsidDel="00000000" w:rsidR="00000000" w:rsidRPr="00000000">
        <w:rPr>
          <w:b w:val="1"/>
          <w:vertAlign w:val="baseline"/>
          <w:rtl w:val="0"/>
        </w:rPr>
        <w:t xml:space="preserve">Biomass and ETS (and stable isotopes):</w:t>
      </w:r>
      <w:r w:rsidDel="00000000" w:rsidR="00000000" w:rsidRPr="00000000">
        <w:rPr>
          <w:vertAlign w:val="baseline"/>
          <w:rtl w:val="0"/>
        </w:rPr>
        <w:t xml:space="preserve"> Second half gets split again, and each quarter poured through a set of nested sieves.  Fill the tub with some seawater (set up near the sink).  Place nested sieves in tub, the smallest sieve size on bottom, largest on top.  So top to bottom is 5000-2000-1000-500-200 µm size.  Be careful so that the water level in tub is lower than top of bottom-most sieve (200 µm).  Pour the quarter sample through nested sieves.  Rinse thoroughly with squirt bottle filled with seawater (may want to cut tip off slightly to get a better stream).  Swish sieves around in basin at bit, will help separate by size fraction </w:t>
      </w:r>
      <w:commentRangeStart w:id="0"/>
      <w:r w:rsidDel="00000000" w:rsidR="00000000" w:rsidRPr="00000000">
        <w:rPr>
          <w:vertAlign w:val="baseline"/>
          <w:rtl w:val="0"/>
        </w:rPr>
        <w:t xml:space="preserve">too</w:t>
      </w:r>
      <w:commentRangeEnd w:id="0"/>
      <w:r w:rsidDel="00000000" w:rsidR="00000000" w:rsidRPr="00000000">
        <w:commentReference w:id="0"/>
      </w:r>
      <w:r w:rsidDel="00000000" w:rsidR="00000000" w:rsidRPr="00000000">
        <w:rPr>
          <w:vertAlign w:val="baseline"/>
          <w:rtl w:val="0"/>
        </w:rPr>
        <w:t xml:space="preserve">.</w:t>
      </w:r>
    </w:p>
    <w:p w:rsidR="00000000" w:rsidDel="00000000" w:rsidP="00000000" w:rsidRDefault="00000000" w:rsidRPr="00000000" w14:paraId="00000015">
      <w:pPr>
        <w:pageBreakBefore w:val="0"/>
        <w:ind w:firstLine="720"/>
        <w:rPr>
          <w:vertAlign w:val="baseline"/>
        </w:rPr>
      </w:pPr>
      <w:r w:rsidDel="00000000" w:rsidR="00000000" w:rsidRPr="00000000">
        <w:rPr>
          <w:vertAlign w:val="baseline"/>
          <w:rtl w:val="0"/>
        </w:rPr>
        <w:t xml:space="preserve">Place Nitex filters onto filter apparatus, 1 for each size fraction</w:t>
      </w:r>
      <w:ins w:author="Karen Stamieszkin" w:id="3" w:date="2018-09-26T09:40:00Z">
        <w:r w:rsidDel="00000000" w:rsidR="00000000" w:rsidRPr="00000000">
          <w:rPr>
            <w:vertAlign w:val="baseline"/>
            <w:rtl w:val="0"/>
          </w:rPr>
          <w:t xml:space="preserve"> and record the filter number on the datasheet</w:t>
        </w:r>
      </w:ins>
      <w:r w:rsidDel="00000000" w:rsidR="00000000" w:rsidRPr="00000000">
        <w:rPr>
          <w:vertAlign w:val="baseline"/>
          <w:rtl w:val="0"/>
        </w:rPr>
        <w:t xml:space="preserve">.  Add filter cups (tops).  Rinse down mesh of each sieve swith seawater so material collects in bottom of sieve, and then rinse onto Nitex filters with seawater.  When all material is onto Nitex, give a rinse with isotonic solution.  This gets rid of the salt.  (We have used DI or milli-Q water in the past).</w:t>
      </w:r>
    </w:p>
    <w:p w:rsidR="00000000" w:rsidDel="00000000" w:rsidP="00000000" w:rsidRDefault="00000000" w:rsidRPr="00000000" w14:paraId="00000016">
      <w:pPr>
        <w:pageBreakBefore w:val="0"/>
        <w:ind w:firstLine="720"/>
        <w:rPr>
          <w:vertAlign w:val="baseline"/>
        </w:rPr>
      </w:pPr>
      <w:r w:rsidDel="00000000" w:rsidR="00000000" w:rsidRPr="00000000">
        <w:rPr>
          <w:vertAlign w:val="baseline"/>
          <w:rtl w:val="0"/>
        </w:rPr>
        <w:t xml:space="preserve">Tips.  You will likely need forceps to get plankton off of the 5000µm size sieve, and maybe even the next one.  Use spatula if some material gets stuck in the filtration apparatus.  [Nitex circles ~ 2.5” diameter; in one yard</w:t>
      </w:r>
      <w:r w:rsidDel="00000000" w:rsidR="00000000" w:rsidRPr="00000000">
        <w:rPr>
          <w:vertAlign w:val="superscript"/>
          <w:rtl w:val="0"/>
        </w:rPr>
        <w:t xml:space="preserve">2</w:t>
      </w:r>
      <w:r w:rsidDel="00000000" w:rsidR="00000000" w:rsidRPr="00000000">
        <w:rPr>
          <w:vertAlign w:val="baseline"/>
          <w:rtl w:val="0"/>
        </w:rPr>
        <w:t xml:space="preserve"> of mesh ((1yd x 36”/yd) / 2.5”/circle)</w:t>
      </w:r>
      <w:r w:rsidDel="00000000" w:rsidR="00000000" w:rsidRPr="00000000">
        <w:rPr>
          <w:vertAlign w:val="superscript"/>
          <w:rtl w:val="0"/>
        </w:rPr>
        <w:t xml:space="preserve">2</w:t>
      </w:r>
      <w:r w:rsidDel="00000000" w:rsidR="00000000" w:rsidRPr="00000000">
        <w:rPr>
          <w:vertAlign w:val="baseline"/>
          <w:rtl w:val="0"/>
        </w:rPr>
        <w:t xml:space="preserve"> ~ 196 circles/yd</w:t>
      </w:r>
      <w:r w:rsidDel="00000000" w:rsidR="00000000" w:rsidRPr="00000000">
        <w:rPr>
          <w:vertAlign w:val="superscript"/>
          <w:rtl w:val="0"/>
        </w:rPr>
        <w:t xml:space="preserve">2</w:t>
      </w:r>
      <w:r w:rsidDel="00000000" w:rsidR="00000000" w:rsidRPr="00000000">
        <w:rPr>
          <w:vertAlign w:val="baseline"/>
          <w:rtl w:val="0"/>
        </w:rPr>
        <w:t xml:space="preserve">; for Eddies: 1400 circles/196 circles/yd</w:t>
      </w:r>
      <w:r w:rsidDel="00000000" w:rsidR="00000000" w:rsidRPr="00000000">
        <w:rPr>
          <w:vertAlign w:val="superscript"/>
          <w:rtl w:val="0"/>
        </w:rPr>
        <w:t xml:space="preserve">2</w:t>
      </w:r>
      <w:r w:rsidDel="00000000" w:rsidR="00000000" w:rsidRPr="00000000">
        <w:rPr>
          <w:vertAlign w:val="baseline"/>
          <w:rtl w:val="0"/>
        </w:rPr>
        <w:t xml:space="preserve"> = 7.1 or 8 yards.  Cut circles out, </w:t>
      </w:r>
      <w:del w:author="Karen Stamieszkin" w:id="4" w:date="2018-09-26T09:41:00Z">
        <w:r w:rsidDel="00000000" w:rsidR="00000000" w:rsidRPr="00000000">
          <w:rPr>
            <w:vertAlign w:val="baseline"/>
            <w:rtl w:val="0"/>
          </w:rPr>
          <w:delText xml:space="preserve">clear </w:delText>
        </w:r>
      </w:del>
      <w:ins w:author="Karen Stamieszkin" w:id="4" w:date="2018-09-26T09:41:00Z">
        <w:r w:rsidDel="00000000" w:rsidR="00000000" w:rsidRPr="00000000">
          <w:rPr>
            <w:vertAlign w:val="baseline"/>
            <w:rtl w:val="0"/>
          </w:rPr>
          <w:t xml:space="preserve">clean </w:t>
        </w:r>
      </w:ins>
      <w:r w:rsidDel="00000000" w:rsidR="00000000" w:rsidRPr="00000000">
        <w:rPr>
          <w:vertAlign w:val="baseline"/>
          <w:rtl w:val="0"/>
        </w:rPr>
        <w:t xml:space="preserve">them if needed, number them, and finally weigh them.]</w:t>
      </w:r>
    </w:p>
    <w:p w:rsidR="00000000" w:rsidDel="00000000" w:rsidP="00000000" w:rsidRDefault="00000000" w:rsidRPr="00000000" w14:paraId="00000017">
      <w:pPr>
        <w:pageBreakBefore w:val="0"/>
        <w:ind w:firstLine="720"/>
        <w:rPr>
          <w:vertAlign w:val="baseline"/>
        </w:rPr>
      </w:pPr>
      <w:r w:rsidDel="00000000" w:rsidR="00000000" w:rsidRPr="00000000">
        <w:rPr>
          <w:vertAlign w:val="baseline"/>
          <w:rtl w:val="0"/>
        </w:rPr>
        <w:t xml:space="preserve">Once you have filtered each size class, place individual Nitex filters with zooplankton goo into Petri dish with label (size Fraction, FilterNum, etc.).  Tape both ends of Petri dish with lab tape</w:t>
      </w:r>
      <w:ins w:author="Karen Stamieszkin" w:id="5" w:date="2018-09-26T09:41:00Z">
        <w:r w:rsidDel="00000000" w:rsidR="00000000" w:rsidRPr="00000000">
          <w:rPr>
            <w:vertAlign w:val="baseline"/>
            <w:rtl w:val="0"/>
          </w:rPr>
          <w:t xml:space="preserve"> if needed</w:t>
        </w:r>
      </w:ins>
      <w:r w:rsidDel="00000000" w:rsidR="00000000" w:rsidRPr="00000000">
        <w:rPr>
          <w:vertAlign w:val="baseline"/>
          <w:rtl w:val="0"/>
        </w:rPr>
        <w:t xml:space="preserve"> and immediately freeze at -20°C. (put in Ziploc bags so keep samples from individual tows together). Take the samples home frozen, put into cooler with ice packs (dry ice better). </w:t>
      </w:r>
    </w:p>
    <w:p w:rsidR="00000000" w:rsidDel="00000000" w:rsidP="00000000" w:rsidRDefault="00000000" w:rsidRPr="00000000" w14:paraId="00000018">
      <w:pPr>
        <w:pageBreakBefore w:val="0"/>
        <w:ind w:firstLine="720"/>
        <w:rPr>
          <w:vertAlign w:val="baseline"/>
        </w:rPr>
      </w:pPr>
      <w:r w:rsidDel="00000000" w:rsidR="00000000" w:rsidRPr="00000000">
        <w:rPr>
          <w:vertAlign w:val="baseline"/>
          <w:rtl w:val="0"/>
        </w:rPr>
        <w:t xml:space="preserve">For </w:t>
      </w:r>
      <w:r w:rsidDel="00000000" w:rsidR="00000000" w:rsidRPr="00000000">
        <w:rPr>
          <w:b w:val="1"/>
          <w:vertAlign w:val="baseline"/>
          <w:rtl w:val="0"/>
        </w:rPr>
        <w:t xml:space="preserve">Electron Transport System (ETS)</w:t>
      </w:r>
      <w:r w:rsidDel="00000000" w:rsidR="00000000" w:rsidRPr="00000000">
        <w:rPr>
          <w:vertAlign w:val="baseline"/>
          <w:rtl w:val="0"/>
        </w:rPr>
        <w:t xml:space="preserve"> samples, scrape biomass off of Nitex filters into cryovials</w:t>
      </w:r>
      <w:ins w:author="Karen Stamieszkin" w:id="6" w:date="2018-09-26T09:41:00Z">
        <w:r w:rsidDel="00000000" w:rsidR="00000000" w:rsidRPr="00000000">
          <w:rPr>
            <w:vertAlign w:val="baseline"/>
            <w:rtl w:val="0"/>
          </w:rPr>
          <w:t xml:space="preserve"> or Falcon tubes</w:t>
        </w:r>
      </w:ins>
      <w:r w:rsidDel="00000000" w:rsidR="00000000" w:rsidRPr="00000000">
        <w:rPr>
          <w:vertAlign w:val="baseline"/>
          <w:rtl w:val="0"/>
        </w:rPr>
        <w:t xml:space="preserve">, flash freeze in liquid N. Store at -80°C.</w:t>
      </w:r>
      <w:ins w:author="Karen Stamieszkin" w:id="7" w:date="2018-09-26T09:42:00Z">
        <w:r w:rsidDel="00000000" w:rsidR="00000000" w:rsidRPr="00000000">
          <w:rPr>
            <w:vertAlign w:val="baseline"/>
            <w:rtl w:val="0"/>
          </w:rPr>
          <w:t xml:space="preserve"> Note: if freezing in Falcon tubes, use tongs to hold the tube in a small container of liquid N, </w:t>
        </w:r>
        <w:r w:rsidDel="00000000" w:rsidR="00000000" w:rsidRPr="00000000">
          <w:rPr>
            <w:i w:val="1"/>
            <w:vertAlign w:val="baseline"/>
            <w:rtl w:val="0"/>
            <w:rPrChange w:author="Karen Stamieszkin" w:id="8" w:date="2018-09-26T09:53:00Z">
              <w:rPr>
                <w:vertAlign w:val="baseline"/>
              </w:rPr>
            </w:rPrChange>
          </w:rPr>
          <w:t xml:space="preserve">with cap off</w:t>
        </w:r>
        <w:r w:rsidDel="00000000" w:rsidR="00000000" w:rsidRPr="00000000">
          <w:rPr>
            <w:vertAlign w:val="baseline"/>
            <w:rtl w:val="0"/>
          </w:rPr>
          <w:t xml:space="preserve">. Once frozen, remove, cap and place in -80 freezer. </w:t>
        </w:r>
      </w:ins>
      <w:r w:rsidDel="00000000" w:rsidR="00000000" w:rsidRPr="00000000">
        <w:rPr>
          <w:rtl w:val="0"/>
        </w:rPr>
      </w:r>
    </w:p>
    <w:p w:rsidR="00000000" w:rsidDel="00000000" w:rsidP="00000000" w:rsidRDefault="00000000" w:rsidRPr="00000000" w14:paraId="00000019">
      <w:pPr>
        <w:pageBreakBefore w:val="0"/>
        <w:ind w:firstLine="720"/>
        <w:rPr>
          <w:vertAlign w:val="baseline"/>
        </w:rPr>
      </w:pPr>
      <w:r w:rsidDel="00000000" w:rsidR="00000000" w:rsidRPr="00000000">
        <w:rPr>
          <w:vertAlign w:val="baseline"/>
          <w:rtl w:val="0"/>
        </w:rPr>
        <w:t xml:space="preserve">For </w:t>
      </w:r>
      <w:r w:rsidDel="00000000" w:rsidR="00000000" w:rsidRPr="00000000">
        <w:rPr>
          <w:b w:val="1"/>
          <w:vertAlign w:val="baseline"/>
          <w:rtl w:val="0"/>
        </w:rPr>
        <w:t xml:space="preserve">stable isotopes </w:t>
      </w:r>
      <w:r w:rsidDel="00000000" w:rsidR="00000000" w:rsidRPr="00000000">
        <w:rPr>
          <w:vertAlign w:val="baseline"/>
          <w:rtl w:val="0"/>
        </w:rPr>
        <w:t xml:space="preserve">(Brian Popp and Hilary Close), we do not need to do anything different; they will use our same biomass samples that we dry at home. They want one day/night pair from some point in the cruise, and at least 3 size fractions (1000-500-200) x 9 depths x d/n = 54 samples. They’ll pick most interesting pair after the cruise (will decide which best to analyze).  Interested in separate species too.  Note they are particularly interested in </w:t>
      </w:r>
      <w:r w:rsidDel="00000000" w:rsidR="00000000" w:rsidRPr="00000000">
        <w:rPr>
          <w:i w:val="1"/>
          <w:vertAlign w:val="baseline"/>
          <w:rtl w:val="0"/>
        </w:rPr>
        <w:t xml:space="preserve">Oithona </w:t>
      </w:r>
      <w:r w:rsidDel="00000000" w:rsidR="00000000" w:rsidRPr="00000000">
        <w:rPr>
          <w:vertAlign w:val="baseline"/>
          <w:rtl w:val="0"/>
        </w:rPr>
        <w:t xml:space="preserve">(as well as </w:t>
      </w:r>
      <w:r w:rsidDel="00000000" w:rsidR="00000000" w:rsidRPr="00000000">
        <w:rPr>
          <w:i w:val="1"/>
          <w:vertAlign w:val="baseline"/>
          <w:rtl w:val="0"/>
        </w:rPr>
        <w:t xml:space="preserve">Oithona</w:t>
      </w:r>
      <w:r w:rsidDel="00000000" w:rsidR="00000000" w:rsidRPr="00000000">
        <w:rPr>
          <w:vertAlign w:val="baseline"/>
          <w:rtl w:val="0"/>
        </w:rPr>
        <w:t xml:space="preserve"> pellets, or any small size animal’s poop from mesopelagic).</w:t>
      </w:r>
    </w:p>
    <w:p w:rsidR="00000000" w:rsidDel="00000000" w:rsidP="00000000" w:rsidRDefault="00000000" w:rsidRPr="00000000" w14:paraId="0000001A">
      <w:pPr>
        <w:pageBreakBefore w:val="0"/>
        <w:ind w:firstLine="720"/>
        <w:rPr>
          <w:rFonts w:ascii="Arial" w:cs="Arial" w:eastAsia="Arial" w:hAnsi="Arial"/>
          <w:vertAlign w:val="baseline"/>
        </w:rPr>
      </w:pPr>
      <w:r w:rsidDel="00000000" w:rsidR="00000000" w:rsidRPr="00000000">
        <w:rPr>
          <w:rtl w:val="0"/>
        </w:rPr>
      </w:r>
    </w:p>
    <w:tbl>
      <w:tblPr>
        <w:tblStyle w:val="Table1"/>
        <w:tblW w:w="88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4"/>
        <w:gridCol w:w="486"/>
        <w:gridCol w:w="486"/>
        <w:gridCol w:w="486"/>
        <w:gridCol w:w="486"/>
        <w:gridCol w:w="486"/>
        <w:gridCol w:w="486"/>
        <w:gridCol w:w="486"/>
        <w:gridCol w:w="486"/>
        <w:gridCol w:w="486"/>
        <w:gridCol w:w="486"/>
        <w:gridCol w:w="486"/>
        <w:gridCol w:w="486"/>
        <w:tblGridChange w:id="0">
          <w:tblGrid>
            <w:gridCol w:w="3024"/>
            <w:gridCol w:w="486"/>
            <w:gridCol w:w="486"/>
            <w:gridCol w:w="486"/>
            <w:gridCol w:w="486"/>
            <w:gridCol w:w="486"/>
            <w:gridCol w:w="486"/>
            <w:gridCol w:w="486"/>
            <w:gridCol w:w="486"/>
            <w:gridCol w:w="486"/>
            <w:gridCol w:w="486"/>
            <w:gridCol w:w="486"/>
            <w:gridCol w:w="486"/>
          </w:tblGrid>
        </w:tblGridChange>
      </w:tblGrid>
      <w:tr>
        <w:trPr>
          <w:cantSplit w:val="0"/>
          <w:tblHeader w:val="0"/>
        </w:trPr>
        <w:tc>
          <w:tcPr>
            <w:shd w:fill="auto" w:val="clear"/>
            <w:vAlign w:val="top"/>
          </w:tcPr>
          <w:p w:rsidR="00000000" w:rsidDel="00000000" w:rsidP="00000000" w:rsidRDefault="00000000" w:rsidRPr="00000000" w14:paraId="0000001B">
            <w:pPr>
              <w:pStyle w:val="Heading2"/>
              <w:pageBreakBefore w:val="0"/>
              <w:ind w:left="2160"/>
              <w:rPr>
                <w:i w:val="0"/>
                <w:sz w:val="22"/>
                <w:szCs w:val="22"/>
                <w:vertAlign w:val="baseline"/>
              </w:rPr>
            </w:pPr>
            <w:r w:rsidDel="00000000" w:rsidR="00000000" w:rsidRPr="00000000">
              <w:rPr>
                <w:b w:val="1"/>
                <w:i w:val="0"/>
                <w:sz w:val="22"/>
                <w:szCs w:val="22"/>
                <w:vertAlign w:val="baseline"/>
                <w:rtl w:val="0"/>
              </w:rPr>
              <w:t xml:space="preserve">epoch</w:t>
            </w:r>
            <w:r w:rsidDel="00000000" w:rsidR="00000000" w:rsidRPr="00000000">
              <w:rPr>
                <w:rtl w:val="0"/>
              </w:rPr>
            </w:r>
          </w:p>
        </w:tc>
        <w:tc>
          <w:tcPr>
            <w:shd w:fill="d9e2f3" w:val="clear"/>
            <w:vAlign w:val="top"/>
          </w:tcPr>
          <w:p w:rsidR="00000000" w:rsidDel="00000000" w:rsidP="00000000" w:rsidRDefault="00000000" w:rsidRPr="00000000" w14:paraId="0000001C">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1</w:t>
            </w:r>
            <w:r w:rsidDel="00000000" w:rsidR="00000000" w:rsidRPr="00000000">
              <w:rPr>
                <w:rtl w:val="0"/>
              </w:rPr>
            </w:r>
          </w:p>
        </w:tc>
        <w:tc>
          <w:tcPr>
            <w:shd w:fill="d9e2f3" w:val="clear"/>
            <w:vAlign w:val="top"/>
          </w:tcPr>
          <w:p w:rsidR="00000000" w:rsidDel="00000000" w:rsidP="00000000" w:rsidRDefault="00000000" w:rsidRPr="00000000" w14:paraId="0000001D">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1</w:t>
            </w:r>
            <w:r w:rsidDel="00000000" w:rsidR="00000000" w:rsidRPr="00000000">
              <w:rPr>
                <w:rtl w:val="0"/>
              </w:rPr>
            </w:r>
          </w:p>
        </w:tc>
        <w:tc>
          <w:tcPr>
            <w:shd w:fill="d9e2f3" w:val="clear"/>
            <w:vAlign w:val="top"/>
          </w:tcPr>
          <w:p w:rsidR="00000000" w:rsidDel="00000000" w:rsidP="00000000" w:rsidRDefault="00000000" w:rsidRPr="00000000" w14:paraId="0000001E">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1</w:t>
            </w:r>
            <w:r w:rsidDel="00000000" w:rsidR="00000000" w:rsidRPr="00000000">
              <w:rPr>
                <w:rtl w:val="0"/>
              </w:rPr>
            </w:r>
          </w:p>
        </w:tc>
        <w:tc>
          <w:tcPr>
            <w:shd w:fill="d9e2f3" w:val="clear"/>
            <w:vAlign w:val="top"/>
          </w:tcPr>
          <w:p w:rsidR="00000000" w:rsidDel="00000000" w:rsidP="00000000" w:rsidRDefault="00000000" w:rsidRPr="00000000" w14:paraId="0000001F">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1</w:t>
            </w:r>
            <w:r w:rsidDel="00000000" w:rsidR="00000000" w:rsidRPr="00000000">
              <w:rPr>
                <w:rtl w:val="0"/>
              </w:rPr>
            </w:r>
          </w:p>
        </w:tc>
        <w:tc>
          <w:tcPr>
            <w:shd w:fill="fbe4d5" w:val="clear"/>
            <w:vAlign w:val="top"/>
          </w:tcPr>
          <w:p w:rsidR="00000000" w:rsidDel="00000000" w:rsidP="00000000" w:rsidRDefault="00000000" w:rsidRPr="00000000" w14:paraId="00000020">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2</w:t>
            </w:r>
            <w:r w:rsidDel="00000000" w:rsidR="00000000" w:rsidRPr="00000000">
              <w:rPr>
                <w:rtl w:val="0"/>
              </w:rPr>
            </w:r>
          </w:p>
        </w:tc>
        <w:tc>
          <w:tcPr>
            <w:shd w:fill="fbe4d5" w:val="clear"/>
            <w:vAlign w:val="top"/>
          </w:tcPr>
          <w:p w:rsidR="00000000" w:rsidDel="00000000" w:rsidP="00000000" w:rsidRDefault="00000000" w:rsidRPr="00000000" w14:paraId="00000021">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2</w:t>
            </w:r>
            <w:r w:rsidDel="00000000" w:rsidR="00000000" w:rsidRPr="00000000">
              <w:rPr>
                <w:rtl w:val="0"/>
              </w:rPr>
            </w:r>
          </w:p>
        </w:tc>
        <w:tc>
          <w:tcPr>
            <w:shd w:fill="fbe4d5" w:val="clear"/>
            <w:vAlign w:val="top"/>
          </w:tcPr>
          <w:p w:rsidR="00000000" w:rsidDel="00000000" w:rsidP="00000000" w:rsidRDefault="00000000" w:rsidRPr="00000000" w14:paraId="00000022">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2</w:t>
            </w:r>
            <w:r w:rsidDel="00000000" w:rsidR="00000000" w:rsidRPr="00000000">
              <w:rPr>
                <w:rtl w:val="0"/>
              </w:rPr>
            </w:r>
          </w:p>
        </w:tc>
        <w:tc>
          <w:tcPr>
            <w:shd w:fill="fbe4d5" w:val="clear"/>
            <w:vAlign w:val="top"/>
          </w:tcPr>
          <w:p w:rsidR="00000000" w:rsidDel="00000000" w:rsidP="00000000" w:rsidRDefault="00000000" w:rsidRPr="00000000" w14:paraId="00000023">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2</w:t>
            </w:r>
            <w:r w:rsidDel="00000000" w:rsidR="00000000" w:rsidRPr="00000000">
              <w:rPr>
                <w:rtl w:val="0"/>
              </w:rPr>
            </w:r>
          </w:p>
        </w:tc>
        <w:tc>
          <w:tcPr>
            <w:shd w:fill="e2efd9" w:val="clear"/>
            <w:vAlign w:val="top"/>
          </w:tcPr>
          <w:p w:rsidR="00000000" w:rsidDel="00000000" w:rsidP="00000000" w:rsidRDefault="00000000" w:rsidRPr="00000000" w14:paraId="00000024">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3</w:t>
            </w:r>
            <w:r w:rsidDel="00000000" w:rsidR="00000000" w:rsidRPr="00000000">
              <w:rPr>
                <w:rtl w:val="0"/>
              </w:rPr>
            </w:r>
          </w:p>
        </w:tc>
        <w:tc>
          <w:tcPr>
            <w:shd w:fill="e2efd9" w:val="clear"/>
            <w:vAlign w:val="top"/>
          </w:tcPr>
          <w:p w:rsidR="00000000" w:rsidDel="00000000" w:rsidP="00000000" w:rsidRDefault="00000000" w:rsidRPr="00000000" w14:paraId="00000025">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3</w:t>
            </w:r>
            <w:r w:rsidDel="00000000" w:rsidR="00000000" w:rsidRPr="00000000">
              <w:rPr>
                <w:rtl w:val="0"/>
              </w:rPr>
            </w:r>
          </w:p>
        </w:tc>
        <w:tc>
          <w:tcPr>
            <w:shd w:fill="e2efd9" w:val="clear"/>
            <w:vAlign w:val="top"/>
          </w:tcPr>
          <w:p w:rsidR="00000000" w:rsidDel="00000000" w:rsidP="00000000" w:rsidRDefault="00000000" w:rsidRPr="00000000" w14:paraId="00000026">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3</w:t>
            </w:r>
            <w:r w:rsidDel="00000000" w:rsidR="00000000" w:rsidRPr="00000000">
              <w:rPr>
                <w:rtl w:val="0"/>
              </w:rPr>
            </w:r>
          </w:p>
        </w:tc>
        <w:tc>
          <w:tcPr>
            <w:shd w:fill="e2efd9" w:val="clear"/>
            <w:vAlign w:val="top"/>
          </w:tcPr>
          <w:p w:rsidR="00000000" w:rsidDel="00000000" w:rsidP="00000000" w:rsidRDefault="00000000" w:rsidRPr="00000000" w14:paraId="00000027">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3</w:t>
            </w:r>
            <w:r w:rsidDel="00000000" w:rsidR="00000000" w:rsidRPr="00000000">
              <w:rPr>
                <w:rtl w:val="0"/>
              </w:rPr>
            </w:r>
          </w:p>
        </w:tc>
      </w:tr>
      <w:tr>
        <w:trPr>
          <w:cantSplit w:val="0"/>
          <w:trHeight w:val="220" w:hRule="atLeast"/>
          <w:tblHeader w:val="0"/>
        </w:trPr>
        <w:tc>
          <w:tcPr>
            <w:shd w:fill="auto" w:val="clear"/>
            <w:vAlign w:val="top"/>
          </w:tcPr>
          <w:p w:rsidR="00000000" w:rsidDel="00000000" w:rsidP="00000000" w:rsidRDefault="00000000" w:rsidRPr="00000000" w14:paraId="00000028">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Day/night tow</w:t>
            </w:r>
            <w:r w:rsidDel="00000000" w:rsidR="00000000" w:rsidRPr="00000000">
              <w:rPr>
                <w:rtl w:val="0"/>
              </w:rPr>
            </w:r>
          </w:p>
        </w:tc>
        <w:tc>
          <w:tcPr>
            <w:shd w:fill="ffe599" w:val="clear"/>
            <w:vAlign w:val="top"/>
          </w:tcPr>
          <w:p w:rsidR="00000000" w:rsidDel="00000000" w:rsidP="00000000" w:rsidRDefault="00000000" w:rsidRPr="00000000" w14:paraId="00000029">
            <w:pPr>
              <w:pStyle w:val="Heading2"/>
              <w:pageBreakBefore w:val="0"/>
              <w:rPr>
                <w:i w:val="0"/>
                <w:sz w:val="22"/>
                <w:szCs w:val="22"/>
                <w:highlight w:val="yellow"/>
                <w:vertAlign w:val="baseline"/>
              </w:rPr>
            </w:pPr>
            <w:r w:rsidDel="00000000" w:rsidR="00000000" w:rsidRPr="00000000">
              <w:rPr>
                <w:rtl w:val="0"/>
              </w:rPr>
            </w:r>
          </w:p>
        </w:tc>
        <w:tc>
          <w:tcPr>
            <w:shd w:fill="1f4e79" w:val="clear"/>
            <w:vAlign w:val="top"/>
          </w:tcPr>
          <w:p w:rsidR="00000000" w:rsidDel="00000000" w:rsidP="00000000" w:rsidRDefault="00000000" w:rsidRPr="00000000" w14:paraId="0000002A">
            <w:pPr>
              <w:pStyle w:val="Heading2"/>
              <w:pageBreakBefore w:val="0"/>
              <w:rPr>
                <w:i w:val="0"/>
                <w:sz w:val="22"/>
                <w:szCs w:val="22"/>
                <w:vertAlign w:val="baseline"/>
              </w:rPr>
            </w:pPr>
            <w:r w:rsidDel="00000000" w:rsidR="00000000" w:rsidRPr="00000000">
              <w:rPr>
                <w:rtl w:val="0"/>
              </w:rPr>
            </w:r>
          </w:p>
        </w:tc>
        <w:tc>
          <w:tcPr>
            <w:shd w:fill="ffe599" w:val="clear"/>
            <w:vAlign w:val="top"/>
          </w:tcPr>
          <w:p w:rsidR="00000000" w:rsidDel="00000000" w:rsidP="00000000" w:rsidRDefault="00000000" w:rsidRPr="00000000" w14:paraId="0000002B">
            <w:pPr>
              <w:pStyle w:val="Heading2"/>
              <w:pageBreakBefore w:val="0"/>
              <w:rPr>
                <w:i w:val="0"/>
                <w:sz w:val="22"/>
                <w:szCs w:val="22"/>
                <w:vertAlign w:val="baseline"/>
              </w:rPr>
            </w:pPr>
            <w:r w:rsidDel="00000000" w:rsidR="00000000" w:rsidRPr="00000000">
              <w:rPr>
                <w:rtl w:val="0"/>
              </w:rPr>
            </w:r>
          </w:p>
        </w:tc>
        <w:tc>
          <w:tcPr>
            <w:shd w:fill="1f4e79" w:val="clear"/>
            <w:vAlign w:val="top"/>
          </w:tcPr>
          <w:p w:rsidR="00000000" w:rsidDel="00000000" w:rsidP="00000000" w:rsidRDefault="00000000" w:rsidRPr="00000000" w14:paraId="0000002C">
            <w:pPr>
              <w:pStyle w:val="Heading2"/>
              <w:pageBreakBefore w:val="0"/>
              <w:rPr>
                <w:i w:val="0"/>
                <w:sz w:val="22"/>
                <w:szCs w:val="22"/>
                <w:vertAlign w:val="baseline"/>
              </w:rPr>
            </w:pPr>
            <w:r w:rsidDel="00000000" w:rsidR="00000000" w:rsidRPr="00000000">
              <w:rPr>
                <w:rtl w:val="0"/>
              </w:rPr>
            </w:r>
          </w:p>
        </w:tc>
        <w:tc>
          <w:tcPr>
            <w:shd w:fill="ffe599" w:val="clear"/>
            <w:vAlign w:val="top"/>
          </w:tcPr>
          <w:p w:rsidR="00000000" w:rsidDel="00000000" w:rsidP="00000000" w:rsidRDefault="00000000" w:rsidRPr="00000000" w14:paraId="0000002D">
            <w:pPr>
              <w:pStyle w:val="Heading2"/>
              <w:pageBreakBefore w:val="0"/>
              <w:rPr>
                <w:i w:val="0"/>
                <w:sz w:val="22"/>
                <w:szCs w:val="22"/>
                <w:vertAlign w:val="baseline"/>
              </w:rPr>
            </w:pPr>
            <w:r w:rsidDel="00000000" w:rsidR="00000000" w:rsidRPr="00000000">
              <w:rPr>
                <w:rtl w:val="0"/>
              </w:rPr>
            </w:r>
          </w:p>
        </w:tc>
        <w:tc>
          <w:tcPr>
            <w:shd w:fill="1f4e79" w:val="clear"/>
            <w:vAlign w:val="top"/>
          </w:tcPr>
          <w:p w:rsidR="00000000" w:rsidDel="00000000" w:rsidP="00000000" w:rsidRDefault="00000000" w:rsidRPr="00000000" w14:paraId="0000002E">
            <w:pPr>
              <w:pStyle w:val="Heading2"/>
              <w:pageBreakBefore w:val="0"/>
              <w:rPr>
                <w:i w:val="0"/>
                <w:sz w:val="22"/>
                <w:szCs w:val="22"/>
                <w:vertAlign w:val="baseline"/>
              </w:rPr>
            </w:pPr>
            <w:r w:rsidDel="00000000" w:rsidR="00000000" w:rsidRPr="00000000">
              <w:rPr>
                <w:rtl w:val="0"/>
              </w:rPr>
            </w:r>
          </w:p>
        </w:tc>
        <w:tc>
          <w:tcPr>
            <w:shd w:fill="ffe599" w:val="clear"/>
            <w:vAlign w:val="top"/>
          </w:tcPr>
          <w:p w:rsidR="00000000" w:rsidDel="00000000" w:rsidP="00000000" w:rsidRDefault="00000000" w:rsidRPr="00000000" w14:paraId="0000002F">
            <w:pPr>
              <w:pStyle w:val="Heading2"/>
              <w:pageBreakBefore w:val="0"/>
              <w:rPr>
                <w:i w:val="0"/>
                <w:sz w:val="22"/>
                <w:szCs w:val="22"/>
                <w:vertAlign w:val="baseline"/>
              </w:rPr>
            </w:pPr>
            <w:r w:rsidDel="00000000" w:rsidR="00000000" w:rsidRPr="00000000">
              <w:rPr>
                <w:rtl w:val="0"/>
              </w:rPr>
            </w:r>
          </w:p>
        </w:tc>
        <w:tc>
          <w:tcPr>
            <w:shd w:fill="1f4e79" w:val="clear"/>
            <w:vAlign w:val="top"/>
          </w:tcPr>
          <w:p w:rsidR="00000000" w:rsidDel="00000000" w:rsidP="00000000" w:rsidRDefault="00000000" w:rsidRPr="00000000" w14:paraId="00000030">
            <w:pPr>
              <w:pStyle w:val="Heading2"/>
              <w:pageBreakBefore w:val="0"/>
              <w:rPr>
                <w:i w:val="0"/>
                <w:sz w:val="22"/>
                <w:szCs w:val="22"/>
                <w:vertAlign w:val="baseline"/>
              </w:rPr>
            </w:pPr>
            <w:r w:rsidDel="00000000" w:rsidR="00000000" w:rsidRPr="00000000">
              <w:rPr>
                <w:rtl w:val="0"/>
              </w:rPr>
            </w:r>
          </w:p>
        </w:tc>
        <w:tc>
          <w:tcPr>
            <w:shd w:fill="ffe599" w:val="clear"/>
            <w:vAlign w:val="top"/>
          </w:tcPr>
          <w:p w:rsidR="00000000" w:rsidDel="00000000" w:rsidP="00000000" w:rsidRDefault="00000000" w:rsidRPr="00000000" w14:paraId="00000031">
            <w:pPr>
              <w:pStyle w:val="Heading2"/>
              <w:pageBreakBefore w:val="0"/>
              <w:rPr>
                <w:i w:val="0"/>
                <w:sz w:val="22"/>
                <w:szCs w:val="22"/>
                <w:vertAlign w:val="baseline"/>
              </w:rPr>
            </w:pPr>
            <w:r w:rsidDel="00000000" w:rsidR="00000000" w:rsidRPr="00000000">
              <w:rPr>
                <w:rtl w:val="0"/>
              </w:rPr>
            </w:r>
          </w:p>
        </w:tc>
        <w:tc>
          <w:tcPr>
            <w:shd w:fill="1f4e79" w:val="clear"/>
            <w:vAlign w:val="top"/>
          </w:tcPr>
          <w:p w:rsidR="00000000" w:rsidDel="00000000" w:rsidP="00000000" w:rsidRDefault="00000000" w:rsidRPr="00000000" w14:paraId="00000032">
            <w:pPr>
              <w:pStyle w:val="Heading2"/>
              <w:pageBreakBefore w:val="0"/>
              <w:rPr>
                <w:i w:val="0"/>
                <w:sz w:val="22"/>
                <w:szCs w:val="22"/>
                <w:vertAlign w:val="baseline"/>
              </w:rPr>
            </w:pPr>
            <w:r w:rsidDel="00000000" w:rsidR="00000000" w:rsidRPr="00000000">
              <w:rPr>
                <w:rtl w:val="0"/>
              </w:rPr>
            </w:r>
          </w:p>
        </w:tc>
        <w:tc>
          <w:tcPr>
            <w:shd w:fill="ffe599" w:val="clear"/>
            <w:vAlign w:val="top"/>
          </w:tcPr>
          <w:p w:rsidR="00000000" w:rsidDel="00000000" w:rsidP="00000000" w:rsidRDefault="00000000" w:rsidRPr="00000000" w14:paraId="00000033">
            <w:pPr>
              <w:pStyle w:val="Heading2"/>
              <w:pageBreakBefore w:val="0"/>
              <w:rPr>
                <w:i w:val="0"/>
                <w:sz w:val="22"/>
                <w:szCs w:val="22"/>
                <w:vertAlign w:val="baseline"/>
              </w:rPr>
            </w:pPr>
            <w:r w:rsidDel="00000000" w:rsidR="00000000" w:rsidRPr="00000000">
              <w:rPr>
                <w:rtl w:val="0"/>
              </w:rPr>
            </w:r>
          </w:p>
        </w:tc>
        <w:tc>
          <w:tcPr>
            <w:shd w:fill="1f4e79" w:val="clear"/>
            <w:vAlign w:val="top"/>
          </w:tcPr>
          <w:p w:rsidR="00000000" w:rsidDel="00000000" w:rsidP="00000000" w:rsidRDefault="00000000" w:rsidRPr="00000000" w14:paraId="00000034">
            <w:pPr>
              <w:pStyle w:val="Heading2"/>
              <w:pageBreakBefore w:val="0"/>
              <w:rPr>
                <w:i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Biomass</w:t>
            </w:r>
            <w:r w:rsidDel="00000000" w:rsidR="00000000" w:rsidRPr="00000000">
              <w:rPr>
                <w:rtl w:val="0"/>
              </w:rPr>
            </w:r>
          </w:p>
          <w:p w:rsidR="00000000" w:rsidDel="00000000" w:rsidP="00000000" w:rsidRDefault="00000000" w:rsidRPr="00000000" w14:paraId="00000036">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(&amp; stable isotopes- B. Popp and H. Close)</w:t>
            </w:r>
          </w:p>
          <w:p w:rsidR="00000000" w:rsidDel="00000000" w:rsidP="00000000" w:rsidRDefault="00000000" w:rsidRPr="00000000" w14:paraId="00000037">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Size fractionated</w:t>
            </w:r>
          </w:p>
        </w:tc>
        <w:tc>
          <w:tcPr>
            <w:vAlign w:val="top"/>
          </w:tcPr>
          <w:p w:rsidR="00000000" w:rsidDel="00000000" w:rsidP="00000000" w:rsidRDefault="00000000" w:rsidRPr="00000000" w14:paraId="00000038">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39">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3A">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3B">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3C">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3D">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3E">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3F">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0">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1">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2">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3">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Electron Transport System (ETS)                              </w:t>
            </w:r>
            <w:r w:rsidDel="00000000" w:rsidR="00000000" w:rsidRPr="00000000">
              <w:rPr>
                <w:b w:val="0"/>
                <w:i w:val="0"/>
                <w:sz w:val="22"/>
                <w:szCs w:val="22"/>
                <w:vertAlign w:val="baseline"/>
                <w:rtl w:val="0"/>
              </w:rPr>
              <w:t xml:space="preserve">Size fractionated, flash frozen</w:t>
            </w:r>
            <w:r w:rsidDel="00000000" w:rsidR="00000000" w:rsidRPr="00000000">
              <w:rPr>
                <w:rtl w:val="0"/>
              </w:rPr>
            </w:r>
          </w:p>
        </w:tc>
        <w:tc>
          <w:tcPr>
            <w:vAlign w:val="top"/>
          </w:tcPr>
          <w:p w:rsidR="00000000" w:rsidDel="00000000" w:rsidP="00000000" w:rsidRDefault="00000000" w:rsidRPr="00000000" w14:paraId="00000045">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6">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7">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8">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9">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A">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B">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C">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D">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E">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4F">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0">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Abundance               </w:t>
            </w:r>
            <w:r w:rsidDel="00000000" w:rsidR="00000000" w:rsidRPr="00000000">
              <w:rPr>
                <w:b w:val="0"/>
                <w:i w:val="0"/>
                <w:sz w:val="22"/>
                <w:szCs w:val="22"/>
                <w:vertAlign w:val="baseline"/>
                <w:rtl w:val="0"/>
              </w:rPr>
              <w:t xml:space="preserve">Formalin preserved</w:t>
            </w:r>
            <w:r w:rsidDel="00000000" w:rsidR="00000000" w:rsidRPr="00000000">
              <w:rPr>
                <w:rtl w:val="0"/>
              </w:rPr>
            </w:r>
          </w:p>
        </w:tc>
        <w:tc>
          <w:tcPr>
            <w:vAlign w:val="top"/>
          </w:tcPr>
          <w:p w:rsidR="00000000" w:rsidDel="00000000" w:rsidP="00000000" w:rsidRDefault="00000000" w:rsidRPr="00000000" w14:paraId="00000052">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3">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4">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5">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6">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7">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8">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9">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A">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B">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C">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5D">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Abundance                     </w:t>
            </w:r>
            <w:r w:rsidDel="00000000" w:rsidR="00000000" w:rsidRPr="00000000">
              <w:rPr>
                <w:b w:val="0"/>
                <w:i w:val="0"/>
                <w:sz w:val="22"/>
                <w:szCs w:val="22"/>
                <w:vertAlign w:val="baseline"/>
                <w:rtl w:val="0"/>
              </w:rPr>
              <w:t xml:space="preserve">Size fractionated</w:t>
            </w:r>
            <w:r w:rsidDel="00000000" w:rsidR="00000000" w:rsidRPr="00000000">
              <w:rPr>
                <w:rtl w:val="0"/>
              </w:rPr>
            </w:r>
          </w:p>
        </w:tc>
        <w:tc>
          <w:tcPr>
            <w:vAlign w:val="top"/>
          </w:tcPr>
          <w:p w:rsidR="00000000" w:rsidDel="00000000" w:rsidP="00000000" w:rsidRDefault="00000000" w:rsidRPr="00000000" w14:paraId="0000005F">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0">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1">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2">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3">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64">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65">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6">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7">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8">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9">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A">
            <w:pPr>
              <w:pStyle w:val="Heading2"/>
              <w:pageBreakBefore w:val="0"/>
              <w:rPr>
                <w:i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Gut fluorescence</w:t>
            </w:r>
            <w:r w:rsidDel="00000000" w:rsidR="00000000" w:rsidRPr="00000000">
              <w:rPr>
                <w:rtl w:val="0"/>
              </w:rPr>
            </w:r>
          </w:p>
          <w:p w:rsidR="00000000" w:rsidDel="00000000" w:rsidP="00000000" w:rsidRDefault="00000000" w:rsidRPr="00000000" w14:paraId="0000006C">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(0-50, 50-100, 100-150 only)</w:t>
            </w:r>
          </w:p>
          <w:p w:rsidR="00000000" w:rsidDel="00000000" w:rsidP="00000000" w:rsidRDefault="00000000" w:rsidRPr="00000000" w14:paraId="0000006D">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Size fractionated</w:t>
            </w:r>
          </w:p>
        </w:tc>
        <w:tc>
          <w:tcPr>
            <w:vAlign w:val="top"/>
          </w:tcPr>
          <w:p w:rsidR="00000000" w:rsidDel="00000000" w:rsidP="00000000" w:rsidRDefault="00000000" w:rsidRPr="00000000" w14:paraId="0000006E">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F">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0">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71">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72">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3">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4">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75">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76">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7">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8">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79">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Gut contents (Ewelina)</w:t>
            </w:r>
            <w:r w:rsidDel="00000000" w:rsidR="00000000" w:rsidRPr="00000000">
              <w:rPr>
                <w:rtl w:val="0"/>
              </w:rPr>
            </w:r>
          </w:p>
          <w:p w:rsidR="00000000" w:rsidDel="00000000" w:rsidP="00000000" w:rsidRDefault="00000000" w:rsidRPr="00000000" w14:paraId="0000007B">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One sample @ 3 depths: ML, mesopelagic, ‘deep’</w:t>
            </w:r>
          </w:p>
        </w:tc>
        <w:tc>
          <w:tcPr>
            <w:vAlign w:val="top"/>
          </w:tcPr>
          <w:p w:rsidR="00000000" w:rsidDel="00000000" w:rsidP="00000000" w:rsidRDefault="00000000" w:rsidRPr="00000000" w14:paraId="0000007C">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7D">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7E">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F">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0">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1">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2">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3">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4">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85">
            <w:pPr>
              <w:pStyle w:val="Heading2"/>
              <w:pageBreakBefore w:val="0"/>
              <w:rPr>
                <w:i w:val="0"/>
                <w:sz w:val="22"/>
                <w:szCs w:val="22"/>
                <w:vertAlign w:val="baseline"/>
              </w:rPr>
            </w:pPr>
            <w:r w:rsidDel="00000000" w:rsidR="00000000" w:rsidRPr="00000000">
              <w:rPr>
                <w:b w:val="1"/>
                <w:i w:val="0"/>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86">
            <w:pPr>
              <w:pStyle w:val="Heading2"/>
              <w:pageBreakBefore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7">
            <w:pPr>
              <w:pStyle w:val="Heading2"/>
              <w:pageBreakBefore w:val="0"/>
              <w:rPr>
                <w:i w:val="0"/>
                <w:sz w:val="22"/>
                <w:szCs w:val="22"/>
                <w:vertAlign w:val="baseline"/>
              </w:rPr>
            </w:pPr>
            <w:r w:rsidDel="00000000" w:rsidR="00000000" w:rsidRPr="00000000">
              <w:rPr>
                <w:rtl w:val="0"/>
              </w:rPr>
            </w:r>
          </w:p>
        </w:tc>
      </w:tr>
    </w:tbl>
    <w:p w:rsidR="00000000" w:rsidDel="00000000" w:rsidP="00000000" w:rsidRDefault="00000000" w:rsidRPr="00000000" w14:paraId="00000088">
      <w:pPr>
        <w:pStyle w:val="Heading2"/>
        <w:pageBreakBefore w:val="0"/>
        <w:rPr>
          <w:vertAlign w:val="baseline"/>
        </w:rPr>
      </w:pPr>
      <w:r w:rsidDel="00000000" w:rsidR="00000000" w:rsidRPr="00000000">
        <w:rPr>
          <w:rtl w:val="0"/>
        </w:rPr>
      </w:r>
    </w:p>
    <w:p w:rsidR="00000000" w:rsidDel="00000000" w:rsidP="00000000" w:rsidRDefault="00000000" w:rsidRPr="00000000" w14:paraId="00000089">
      <w:pPr>
        <w:pageBreakBefore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pageBreakBefore w:val="0"/>
        <w:rPr>
          <w:vertAlign w:val="baseline"/>
        </w:rPr>
      </w:pPr>
      <w:r w:rsidDel="00000000" w:rsidR="00000000" w:rsidRPr="00000000">
        <w:rPr>
          <w:b w:val="1"/>
          <w:i w:val="1"/>
          <w:vertAlign w:val="baseline"/>
          <w:rtl w:val="0"/>
        </w:rPr>
        <w:t xml:space="preserve">Biomass Sample Processing at home lab</w:t>
      </w:r>
      <w:r w:rsidDel="00000000" w:rsidR="00000000" w:rsidRPr="00000000">
        <w:rPr>
          <w:rtl w:val="0"/>
        </w:rPr>
      </w:r>
    </w:p>
    <w:p w:rsidR="00000000" w:rsidDel="00000000" w:rsidP="00000000" w:rsidRDefault="00000000" w:rsidRPr="00000000" w14:paraId="0000008B">
      <w:pPr>
        <w:pageBreakBefore w:val="0"/>
        <w:ind w:firstLine="720"/>
        <w:rPr>
          <w:vertAlign w:val="baseline"/>
        </w:rPr>
      </w:pPr>
      <w:r w:rsidDel="00000000" w:rsidR="00000000" w:rsidRPr="00000000">
        <w:rPr>
          <w:rtl w:val="0"/>
        </w:rPr>
      </w:r>
    </w:p>
    <w:p w:rsidR="00000000" w:rsidDel="00000000" w:rsidP="00000000" w:rsidRDefault="00000000" w:rsidRPr="00000000" w14:paraId="0000008C">
      <w:pPr>
        <w:pageBreakBefore w:val="0"/>
        <w:ind w:firstLine="720"/>
        <w:rPr>
          <w:vertAlign w:val="baseline"/>
        </w:rPr>
      </w:pPr>
      <w:r w:rsidDel="00000000" w:rsidR="00000000" w:rsidRPr="00000000">
        <w:rPr>
          <w:vertAlign w:val="baseline"/>
          <w:rtl w:val="0"/>
        </w:rPr>
        <w:t xml:space="preserve">Wet weights.  Take frozen samples out of freezer.  Remove Nitex from dish and put onto blotter paper (e.g., large Kimwipes) to thaw, until not frozen (takes ~15 min or so).  Transfer filters to a different blotter paper until they are not leaking so much (but not dry either).  Weigh.   The scale may drift a bit as the sample starts to dry out so be consistent about when you take your reading (give the scale a few seconds to settle, and then take reading).  Note: Do in groups of about 20, so that samples don’t start to dry out.</w:t>
      </w:r>
    </w:p>
    <w:p w:rsidR="00000000" w:rsidDel="00000000" w:rsidP="00000000" w:rsidRDefault="00000000" w:rsidRPr="00000000" w14:paraId="0000008D">
      <w:pPr>
        <w:pageBreakBefore w:val="0"/>
        <w:rPr>
          <w:vertAlign w:val="baseline"/>
        </w:rPr>
      </w:pPr>
      <w:r w:rsidDel="00000000" w:rsidR="00000000" w:rsidRPr="00000000">
        <w:rPr>
          <w:vertAlign w:val="baseline"/>
          <w:rtl w:val="0"/>
        </w:rPr>
        <w:t xml:space="preserve">Once wet weighed, put the Nitex circles onto aluminum foil and put the foil into the drying oven overnight (at ~60-65°C).  Note, do not dry the Petri dishes because they may melt.  To transport them back, you’ll need to then put back into respective Petri dishes.  Then transport the dry samples in a cooler with some Drierite.  Back at our lab, once dried, we weigh them again then scrap</w:t>
      </w:r>
      <w:ins w:author="Karen Stamieszkin" w:id="9" w:date="2018-09-26T10:20:00Z">
        <w:r w:rsidDel="00000000" w:rsidR="00000000" w:rsidRPr="00000000">
          <w:rPr>
            <w:vertAlign w:val="baseline"/>
            <w:rtl w:val="0"/>
          </w:rPr>
          <w:t xml:space="preserve">e</w:t>
        </w:r>
      </w:ins>
      <w:r w:rsidDel="00000000" w:rsidR="00000000" w:rsidRPr="00000000">
        <w:rPr>
          <w:vertAlign w:val="baseline"/>
          <w:rtl w:val="0"/>
        </w:rPr>
        <w:t xml:space="preserve"> off the gunk.  The gunk goes into the Petri dishes put in the freezer for later CHN.</w:t>
      </w:r>
      <w:r w:rsidDel="00000000" w:rsidR="00000000" w:rsidRPr="00000000">
        <w:rPr>
          <w:rtl w:val="0"/>
        </w:rPr>
      </w:r>
    </w:p>
    <w:sectPr>
      <w:headerReference r:id="rId7" w:type="default"/>
      <w:footerReference r:id="rId8" w:type="default"/>
      <w:footerReference r:id="rId9" w:type="even"/>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en Stamieszkin" w:id="0" w:date="2018-09-26T09:24:0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use this protocol, maybe due to space issues? Rather, we used squirt bottles to rinse the plankton through the sieves.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